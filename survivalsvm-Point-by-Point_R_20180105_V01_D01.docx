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B0C50" w14:textId="77777777" w:rsidR="00225888" w:rsidRPr="005900F5" w:rsidRDefault="00225888" w:rsidP="004C0980">
      <w:pPr>
        <w:pStyle w:val="Heading1"/>
        <w:jc w:val="both"/>
        <w:rPr>
          <w:lang w:val="en-US"/>
        </w:rPr>
      </w:pPr>
      <w:r w:rsidRPr="005900F5">
        <w:rPr>
          <w:lang w:val="en-US"/>
        </w:rPr>
        <w:t>Point-by-point reply to the reviewer comments</w:t>
      </w:r>
    </w:p>
    <w:p w14:paraId="0C41B847" w14:textId="7C23A926" w:rsidR="00D42143" w:rsidRPr="005900F5" w:rsidRDefault="00D42143" w:rsidP="004C0980">
      <w:pPr>
        <w:pStyle w:val="Reply"/>
        <w:rPr>
          <w:sz w:val="32"/>
          <w:szCs w:val="32"/>
          <w:lang w:val="en-US"/>
        </w:rPr>
      </w:pPr>
      <w:r w:rsidRPr="005900F5">
        <w:rPr>
          <w:sz w:val="32"/>
          <w:szCs w:val="32"/>
          <w:lang w:val="en-US"/>
        </w:rPr>
        <w:t>“</w:t>
      </w:r>
      <w:r w:rsidR="00B55A9B">
        <w:rPr>
          <w:sz w:val="32"/>
          <w:szCs w:val="32"/>
          <w:lang w:val="en-US"/>
        </w:rPr>
        <w:t>Support Vector Machines for Survival Analysis with R</w:t>
      </w:r>
      <w:r w:rsidR="007E1456" w:rsidRPr="005900F5">
        <w:rPr>
          <w:sz w:val="32"/>
          <w:szCs w:val="32"/>
          <w:lang w:val="en-US"/>
        </w:rPr>
        <w:t>”</w:t>
      </w:r>
    </w:p>
    <w:p w14:paraId="6966E717" w14:textId="6EF9EBCE" w:rsidR="000443AF" w:rsidRPr="005900F5" w:rsidRDefault="00B55A9B" w:rsidP="004C0980">
      <w:pPr>
        <w:pStyle w:val="Heading2"/>
        <w:jc w:val="both"/>
        <w:rPr>
          <w:lang w:val="en-US"/>
        </w:rPr>
      </w:pPr>
      <w:r>
        <w:rPr>
          <w:lang w:val="en-US"/>
        </w:rPr>
        <w:t>Main Reviewer</w:t>
      </w:r>
    </w:p>
    <w:p w14:paraId="79F63348" w14:textId="73C0BD04" w:rsidR="00B55A9B" w:rsidRPr="00B55A9B" w:rsidRDefault="00AF7CCB" w:rsidP="0073757C">
      <w:pPr>
        <w:pStyle w:val="Comment"/>
        <w:ind w:left="-57"/>
        <w:rPr>
          <w:lang w:val="en-GB"/>
        </w:rPr>
      </w:pPr>
      <w:r>
        <w:rPr>
          <w:lang w:val="en-GB"/>
        </w:rPr>
        <w:t xml:space="preserve">&gt; </w:t>
      </w:r>
      <w:r w:rsidR="00B55A9B" w:rsidRPr="00B55A9B">
        <w:rPr>
          <w:lang w:val="en-GB"/>
        </w:rPr>
        <w:t xml:space="preserve">For the description of SVM they wondered if a couple of the usual fit/margin diagrams </w:t>
      </w:r>
      <w:r w:rsidR="0073757C">
        <w:rPr>
          <w:lang w:val="en-GB"/>
        </w:rPr>
        <w:t xml:space="preserve">       &gt; </w:t>
      </w:r>
      <w:r w:rsidR="00B55A9B" w:rsidRPr="00B55A9B">
        <w:rPr>
          <w:lang w:val="en-GB"/>
        </w:rPr>
        <w:t>could be</w:t>
      </w:r>
      <w:r w:rsidR="00B55A9B">
        <w:rPr>
          <w:lang w:val="en-GB"/>
        </w:rPr>
        <w:t xml:space="preserve"> </w:t>
      </w:r>
      <w:r w:rsidR="00B55A9B" w:rsidRPr="00B55A9B">
        <w:rPr>
          <w:lang w:val="en-GB"/>
        </w:rPr>
        <w:t xml:space="preserve">useful to facilitate understanding of the approach. Also, in describing survival </w:t>
      </w:r>
      <w:r w:rsidR="0073757C">
        <w:rPr>
          <w:lang w:val="en-GB"/>
        </w:rPr>
        <w:t xml:space="preserve">       &gt; </w:t>
      </w:r>
      <w:r w:rsidR="00B55A9B" w:rsidRPr="00B55A9B">
        <w:rPr>
          <w:lang w:val="en-GB"/>
        </w:rPr>
        <w:t>models in</w:t>
      </w:r>
      <w:r w:rsidR="00B55A9B">
        <w:rPr>
          <w:lang w:val="en-GB"/>
        </w:rPr>
        <w:t xml:space="preserve"> </w:t>
      </w:r>
      <w:r w:rsidR="00B55A9B" w:rsidRPr="00B55A9B">
        <w:rPr>
          <w:lang w:val="en-GB"/>
        </w:rPr>
        <w:t xml:space="preserve">general they suggest that it would be useful to have a simple real world example </w:t>
      </w:r>
      <w:r w:rsidR="0073757C">
        <w:rPr>
          <w:lang w:val="en-GB"/>
        </w:rPr>
        <w:t xml:space="preserve"> &gt; </w:t>
      </w:r>
      <w:r w:rsidR="00B55A9B" w:rsidRPr="00B55A9B">
        <w:rPr>
          <w:lang w:val="en-GB"/>
        </w:rPr>
        <w:t>with sample data to describe</w:t>
      </w:r>
      <w:r w:rsidR="00B55A9B">
        <w:rPr>
          <w:lang w:val="en-GB"/>
        </w:rPr>
        <w:t xml:space="preserve"> </w:t>
      </w:r>
      <w:r w:rsidR="00B55A9B" w:rsidRPr="00B55A9B">
        <w:rPr>
          <w:lang w:val="en-GB"/>
        </w:rPr>
        <w:t xml:space="preserve">the task: "This would make it simpler to gain an understanding </w:t>
      </w:r>
      <w:r w:rsidR="0073757C">
        <w:rPr>
          <w:lang w:val="en-GB"/>
        </w:rPr>
        <w:t xml:space="preserve">&gt; </w:t>
      </w:r>
      <w:r w:rsidR="00B55A9B" w:rsidRPr="00B55A9B">
        <w:rPr>
          <w:lang w:val="en-GB"/>
        </w:rPr>
        <w:t>of the problem and the</w:t>
      </w:r>
      <w:r w:rsidR="00B55A9B">
        <w:rPr>
          <w:lang w:val="en-GB"/>
        </w:rPr>
        <w:t xml:space="preserve"> </w:t>
      </w:r>
      <w:r w:rsidR="00B55A9B" w:rsidRPr="00B55A9B">
        <w:rPr>
          <w:lang w:val="en-GB"/>
        </w:rPr>
        <w:t>algorithm."</w:t>
      </w:r>
    </w:p>
    <w:p w14:paraId="4A3B53EC" w14:textId="1C7A6CEF" w:rsidR="000E0F02" w:rsidRPr="005900F5" w:rsidRDefault="00C35222" w:rsidP="00C35222">
      <w:pPr>
        <w:pStyle w:val="Comment"/>
      </w:pPr>
      <w:r w:rsidRPr="005900F5">
        <w:t xml:space="preserve"> </w:t>
      </w:r>
    </w:p>
    <w:p w14:paraId="489879C0" w14:textId="55102412" w:rsidR="00E614F4" w:rsidRDefault="00E614F4" w:rsidP="00E614F4">
      <w:pPr>
        <w:pStyle w:val="Reply"/>
        <w:rPr>
          <w:lang w:val="en-US"/>
        </w:rPr>
      </w:pPr>
      <w:r>
        <w:rPr>
          <w:lang w:val="en-US"/>
        </w:rPr>
        <w:t>Response here</w:t>
      </w:r>
      <w:r w:rsidR="00415101">
        <w:rPr>
          <w:lang w:val="en-US"/>
        </w:rPr>
        <w:tab/>
        <w:t>…</w:t>
      </w:r>
    </w:p>
    <w:p w14:paraId="6744A672" w14:textId="796669C6" w:rsidR="00415101" w:rsidRPr="005900F5" w:rsidRDefault="00415101" w:rsidP="00415101">
      <w:pPr>
        <w:pStyle w:val="Cited"/>
      </w:pPr>
      <w:r>
        <w:tab/>
        <w:t>Additional comment…</w:t>
      </w:r>
    </w:p>
    <w:p w14:paraId="5FDA8B9A" w14:textId="7DE5808F" w:rsidR="00E614F4" w:rsidRPr="00E614F4" w:rsidRDefault="004B461B" w:rsidP="00E614F4">
      <w:pPr>
        <w:pStyle w:val="Comment"/>
        <w:rPr>
          <w:lang w:val="en-GB"/>
        </w:rPr>
      </w:pPr>
      <w:r>
        <w:rPr>
          <w:lang w:val="en-GB"/>
        </w:rPr>
        <w:t xml:space="preserve">&gt; </w:t>
      </w:r>
      <w:r w:rsidR="00E614F4" w:rsidRPr="00E614F4">
        <w:rPr>
          <w:lang w:val="en-GB"/>
        </w:rPr>
        <w:t xml:space="preserve">They would very much have liked to replicate the experiments that you presented. Is a </w:t>
      </w:r>
      <w:r w:rsidR="0073757C">
        <w:rPr>
          <w:lang w:val="en-GB"/>
        </w:rPr>
        <w:t xml:space="preserve">       &gt; </w:t>
      </w:r>
      <w:r w:rsidR="00E614F4" w:rsidRPr="00E614F4">
        <w:rPr>
          <w:lang w:val="en-GB"/>
        </w:rPr>
        <w:t>script available</w:t>
      </w:r>
      <w:r w:rsidR="00E614F4">
        <w:rPr>
          <w:lang w:val="en-GB"/>
        </w:rPr>
        <w:t xml:space="preserve"> </w:t>
      </w:r>
      <w:r w:rsidR="00E614F4" w:rsidRPr="00E614F4">
        <w:rPr>
          <w:lang w:val="en-GB"/>
        </w:rPr>
        <w:t xml:space="preserve">to replicate the “Real data application. . . ” including downloading the </w:t>
      </w:r>
      <w:r w:rsidR="0073757C">
        <w:rPr>
          <w:lang w:val="en-GB"/>
        </w:rPr>
        <w:t xml:space="preserve">        &gt; </w:t>
      </w:r>
      <w:r w:rsidR="00E614F4" w:rsidRPr="00E614F4">
        <w:rPr>
          <w:lang w:val="en-GB"/>
        </w:rPr>
        <w:t>datasets and generating</w:t>
      </w:r>
      <w:r w:rsidR="00E614F4">
        <w:rPr>
          <w:lang w:val="en-GB"/>
        </w:rPr>
        <w:t xml:space="preserve"> </w:t>
      </w:r>
      <w:r w:rsidR="00E614F4" w:rsidRPr="00E614F4">
        <w:rPr>
          <w:lang w:val="en-GB"/>
        </w:rPr>
        <w:t>the results table and plots? That would be useful.</w:t>
      </w:r>
    </w:p>
    <w:p w14:paraId="7C6FFD13" w14:textId="48C2223A" w:rsidR="000E0F02" w:rsidRPr="005900F5" w:rsidRDefault="000E0F02" w:rsidP="00C35222">
      <w:pPr>
        <w:pStyle w:val="Comment"/>
      </w:pPr>
    </w:p>
    <w:p w14:paraId="5342668B" w14:textId="4E80AC2C" w:rsidR="007241D3" w:rsidRDefault="00E614F4" w:rsidP="007241D3">
      <w:pPr>
        <w:pStyle w:val="Reply"/>
        <w:rPr>
          <w:lang w:val="en-US"/>
        </w:rPr>
      </w:pPr>
      <w:r>
        <w:rPr>
          <w:lang w:val="en-US"/>
        </w:rPr>
        <w:t>Response here…</w:t>
      </w:r>
    </w:p>
    <w:p w14:paraId="6BE998F1" w14:textId="77777777" w:rsidR="00415101" w:rsidRPr="005900F5" w:rsidRDefault="00415101" w:rsidP="00415101">
      <w:pPr>
        <w:pStyle w:val="Cited"/>
      </w:pPr>
      <w:r>
        <w:tab/>
      </w:r>
      <w:r>
        <w:t>Additional comment…</w:t>
      </w:r>
    </w:p>
    <w:p w14:paraId="13CB4E4F" w14:textId="7987DB00" w:rsidR="00415101" w:rsidRPr="005900F5" w:rsidRDefault="00415101" w:rsidP="007241D3">
      <w:pPr>
        <w:pStyle w:val="Reply"/>
        <w:rPr>
          <w:lang w:val="en-US"/>
        </w:rPr>
      </w:pPr>
    </w:p>
    <w:p w14:paraId="086C3514" w14:textId="4A73D10E" w:rsidR="00415101" w:rsidRPr="00415101" w:rsidRDefault="004B461B" w:rsidP="00415101">
      <w:pPr>
        <w:pStyle w:val="Comment"/>
        <w:rPr>
          <w:lang w:val="en-GB"/>
        </w:rPr>
      </w:pPr>
      <w:r>
        <w:rPr>
          <w:lang w:val="en-GB"/>
        </w:rPr>
        <w:t>&gt;</w:t>
      </w:r>
      <w:r w:rsidR="00415101" w:rsidRPr="00415101">
        <w:rPr>
          <w:lang w:val="en-GB"/>
        </w:rPr>
        <w:t xml:space="preserve"> On Page 4 , Section “Example of usage”: they ask about the choice 120 as the size of the </w:t>
      </w:r>
      <w:r w:rsidR="0073757C">
        <w:rPr>
          <w:lang w:val="en-GB"/>
        </w:rPr>
        <w:t xml:space="preserve">   &gt; </w:t>
      </w:r>
      <w:r w:rsidR="00415101" w:rsidRPr="00415101">
        <w:rPr>
          <w:lang w:val="en-GB"/>
        </w:rPr>
        <w:t>training dataset and if</w:t>
      </w:r>
      <w:r w:rsidR="00415101">
        <w:rPr>
          <w:lang w:val="en-GB"/>
        </w:rPr>
        <w:t xml:space="preserve"> </w:t>
      </w:r>
      <w:r w:rsidR="00415101" w:rsidRPr="00415101">
        <w:rPr>
          <w:lang w:val="en-GB"/>
        </w:rPr>
        <w:t xml:space="preserve">it is better to choose a specified proportion instead? They have </w:t>
      </w:r>
      <w:r w:rsidR="0073757C">
        <w:rPr>
          <w:lang w:val="en-GB"/>
        </w:rPr>
        <w:t xml:space="preserve">         &gt; </w:t>
      </w:r>
      <w:r w:rsidR="00415101" w:rsidRPr="00415101">
        <w:rPr>
          <w:lang w:val="en-GB"/>
        </w:rPr>
        <w:t>familiarity with the common choice</w:t>
      </w:r>
      <w:r w:rsidR="00415101">
        <w:rPr>
          <w:lang w:val="en-GB"/>
        </w:rPr>
        <w:t xml:space="preserve"> </w:t>
      </w:r>
      <w:r w:rsidR="00415101" w:rsidRPr="00415101">
        <w:rPr>
          <w:lang w:val="en-GB"/>
        </w:rPr>
        <w:t xml:space="preserve">of round(0.7*n) and believe mentioning that or </w:t>
      </w:r>
      <w:r w:rsidR="0073757C">
        <w:rPr>
          <w:lang w:val="en-GB"/>
        </w:rPr>
        <w:t xml:space="preserve">            &gt; </w:t>
      </w:r>
      <w:r w:rsidR="00415101" w:rsidRPr="00415101">
        <w:rPr>
          <w:lang w:val="en-GB"/>
        </w:rPr>
        <w:t>motivating your choice is important.</w:t>
      </w:r>
    </w:p>
    <w:p w14:paraId="2C708111" w14:textId="6F90BCB3" w:rsidR="00C35222" w:rsidRPr="005900F5" w:rsidRDefault="00C35222" w:rsidP="00C35222">
      <w:pPr>
        <w:pStyle w:val="Comment"/>
      </w:pPr>
    </w:p>
    <w:p w14:paraId="4F1D84A5" w14:textId="231A9F5E" w:rsidR="007241D3" w:rsidRDefault="00415101" w:rsidP="00C35222">
      <w:pPr>
        <w:pStyle w:val="Reply"/>
        <w:rPr>
          <w:lang w:val="en-US"/>
        </w:rPr>
      </w:pPr>
      <w:r>
        <w:rPr>
          <w:lang w:val="en-US"/>
        </w:rPr>
        <w:t>Response here</w:t>
      </w:r>
      <w:r w:rsidR="007241D3" w:rsidRPr="005900F5">
        <w:rPr>
          <w:lang w:val="en-US"/>
        </w:rPr>
        <w:t xml:space="preserve"> </w:t>
      </w:r>
    </w:p>
    <w:p w14:paraId="7C83ABCF" w14:textId="77777777" w:rsidR="00415101" w:rsidRPr="005900F5" w:rsidRDefault="00415101" w:rsidP="00415101">
      <w:pPr>
        <w:pStyle w:val="Cited"/>
      </w:pPr>
      <w:r>
        <w:tab/>
      </w:r>
      <w:r>
        <w:t>Additional comment…</w:t>
      </w:r>
    </w:p>
    <w:p w14:paraId="7B9D3ED2" w14:textId="5A80066F" w:rsidR="00415101" w:rsidRPr="005900F5" w:rsidRDefault="00415101" w:rsidP="00C35222">
      <w:pPr>
        <w:pStyle w:val="Reply"/>
        <w:rPr>
          <w:lang w:val="en-US"/>
        </w:rPr>
      </w:pPr>
    </w:p>
    <w:p w14:paraId="0437563C" w14:textId="00DE2332" w:rsidR="00B62D0B" w:rsidRDefault="0073757C" w:rsidP="0073757C">
      <w:pPr>
        <w:pStyle w:val="Comment"/>
        <w:rPr>
          <w:lang w:val="en-GB"/>
        </w:rPr>
      </w:pPr>
      <w:r w:rsidRPr="0073757C">
        <w:rPr>
          <w:lang w:val="en-GB"/>
        </w:rPr>
        <w:t>&gt;</w:t>
      </w:r>
      <w:r w:rsidR="00B62D0B">
        <w:rPr>
          <w:lang w:val="en-GB"/>
        </w:rPr>
        <w:t xml:space="preserve"> </w:t>
      </w:r>
      <w:r w:rsidR="00415101" w:rsidRPr="00415101">
        <w:rPr>
          <w:lang w:val="en-GB"/>
        </w:rPr>
        <w:t>They installed</w:t>
      </w:r>
      <w:r>
        <w:rPr>
          <w:lang w:val="en-GB"/>
        </w:rPr>
        <w:t xml:space="preserve"> </w:t>
      </w:r>
      <w:r w:rsidR="00415101" w:rsidRPr="00415101">
        <w:rPr>
          <w:lang w:val="en-GB"/>
        </w:rPr>
        <w:t>from</w:t>
      </w:r>
    </w:p>
    <w:p w14:paraId="48AC23A9" w14:textId="77777777" w:rsidR="00B62D0B" w:rsidRDefault="00B62D0B" w:rsidP="0073757C">
      <w:pPr>
        <w:pStyle w:val="Comment"/>
        <w:rPr>
          <w:lang w:val="en-GB"/>
        </w:rPr>
      </w:pPr>
      <w:r>
        <w:rPr>
          <w:lang w:val="en-GB"/>
        </w:rPr>
        <w:t xml:space="preserve">&gt; </w:t>
      </w:r>
      <w:r w:rsidR="00415101" w:rsidRPr="00415101">
        <w:rPr>
          <w:lang w:val="en-GB"/>
        </w:rPr>
        <w:t>CRAN </w:t>
      </w:r>
      <w:hyperlink r:id="rId8" w:history="1">
        <w:r w:rsidR="00415101" w:rsidRPr="00415101">
          <w:rPr>
            <w:rStyle w:val="Hyperlink"/>
            <w:lang w:val="en-GB"/>
          </w:rPr>
          <w:t>https://cloud.r-project.org/src/contrib/survivalsvm_0.0.3.tar.gz</w:t>
        </w:r>
      </w:hyperlink>
      <w:r w:rsidR="00415101" w:rsidRPr="00415101">
        <w:rPr>
          <w:lang w:val="en-GB"/>
        </w:rPr>
        <w:t> and got</w:t>
      </w:r>
      <w:r w:rsidR="00415101">
        <w:rPr>
          <w:lang w:val="en-GB"/>
        </w:rPr>
        <w:t xml:space="preserve"> </w:t>
      </w:r>
      <w:r w:rsidR="00415101" w:rsidRPr="00415101">
        <w:rPr>
          <w:lang w:val="en-GB"/>
        </w:rPr>
        <w:t xml:space="preserve">different </w:t>
      </w:r>
    </w:p>
    <w:p w14:paraId="3BDE84DC" w14:textId="6707D341" w:rsidR="00415101" w:rsidRPr="00415101" w:rsidRDefault="00B62D0B" w:rsidP="0073757C">
      <w:pPr>
        <w:pStyle w:val="Comment"/>
        <w:rPr>
          <w:lang w:val="en-GB"/>
        </w:rPr>
      </w:pPr>
      <w:r>
        <w:rPr>
          <w:lang w:val="en-GB"/>
        </w:rPr>
        <w:t xml:space="preserve">&gt; </w:t>
      </w:r>
      <w:r w:rsidR="00415101" w:rsidRPr="00415101">
        <w:rPr>
          <w:lang w:val="en-GB"/>
        </w:rPr>
        <w:t xml:space="preserve">output from the print() at the botoom of page 4. You should list your version number so that </w:t>
      </w:r>
      <w:r>
        <w:rPr>
          <w:lang w:val="en-GB"/>
        </w:rPr>
        <w:t xml:space="preserve">&gt; </w:t>
      </w:r>
      <w:r w:rsidR="00415101" w:rsidRPr="00415101">
        <w:rPr>
          <w:lang w:val="en-GB"/>
        </w:rPr>
        <w:t>people can play at home, should they choose.</w:t>
      </w:r>
    </w:p>
    <w:p w14:paraId="70F8ACE5" w14:textId="25C7EEE5" w:rsidR="006634E0" w:rsidRPr="005900F5" w:rsidRDefault="00C35222" w:rsidP="00C35222">
      <w:pPr>
        <w:pStyle w:val="Comment"/>
      </w:pPr>
      <w:r w:rsidRPr="005900F5">
        <w:t xml:space="preserve"> </w:t>
      </w:r>
    </w:p>
    <w:p w14:paraId="1B6B9D08" w14:textId="0C62B98E" w:rsidR="006634E0" w:rsidRDefault="00415101" w:rsidP="006634E0">
      <w:pPr>
        <w:pStyle w:val="Reply"/>
        <w:rPr>
          <w:lang w:val="en-US"/>
        </w:rPr>
      </w:pPr>
      <w:r>
        <w:rPr>
          <w:lang w:val="en-US"/>
        </w:rPr>
        <w:lastRenderedPageBreak/>
        <w:t>Response here</w:t>
      </w:r>
    </w:p>
    <w:p w14:paraId="090127DB" w14:textId="23ECF10E" w:rsidR="00415101" w:rsidRPr="005900F5" w:rsidRDefault="00415101" w:rsidP="00415101">
      <w:pPr>
        <w:pStyle w:val="Cited"/>
      </w:pPr>
      <w:r>
        <w:tab/>
        <w:t>Additional comment</w:t>
      </w:r>
    </w:p>
    <w:p w14:paraId="0152CF82" w14:textId="77777777" w:rsidR="00B62D0B" w:rsidRDefault="004B461B" w:rsidP="00415101">
      <w:pPr>
        <w:pStyle w:val="Comment"/>
        <w:rPr>
          <w:lang w:val="en-GB"/>
        </w:rPr>
      </w:pPr>
      <w:r>
        <w:rPr>
          <w:lang w:val="en-GB"/>
        </w:rPr>
        <w:t>&gt;</w:t>
      </w:r>
      <w:r w:rsidR="00415101" w:rsidRPr="00415101">
        <w:rPr>
          <w:lang w:val="en-GB"/>
        </w:rPr>
        <w:t xml:space="preserve"> </w:t>
      </w:r>
      <w:r w:rsidR="00415101" w:rsidRPr="00415101">
        <w:rPr>
          <w:lang w:val="en-GB"/>
        </w:rPr>
        <w:t xml:space="preserve">Further, the have "In fact, I think the output here is not actually generated from the same </w:t>
      </w:r>
      <w:r w:rsidR="00B62D0B">
        <w:rPr>
          <w:lang w:val="en-GB"/>
        </w:rPr>
        <w:t xml:space="preserve">    &gt; </w:t>
      </w:r>
      <w:r w:rsidR="00415101" w:rsidRPr="00415101">
        <w:rPr>
          <w:lang w:val="en-GB"/>
        </w:rPr>
        <w:t xml:space="preserve">model you just built - it says subset=NULL yet the call actually has subset=train.index, </w:t>
      </w:r>
      <w:r w:rsidR="00B62D0B">
        <w:rPr>
          <w:lang w:val="en-GB"/>
        </w:rPr>
        <w:t xml:space="preserve">       &gt; </w:t>
      </w:r>
      <w:r w:rsidR="00415101" w:rsidRPr="00415101">
        <w:rPr>
          <w:lang w:val="en-GB"/>
        </w:rPr>
        <w:t>which is correctly reported when I run the commands.  Also, I do not see </w:t>
      </w:r>
      <w:hyperlink r:id="rId9" w:history="1">
        <w:r w:rsidR="00415101" w:rsidRPr="00415101">
          <w:rPr>
            <w:rStyle w:val="Hyperlink"/>
            <w:lang w:val="en-GB"/>
          </w:rPr>
          <w:t>sgf.sv</w:t>
        </w:r>
      </w:hyperlink>
      <w:r w:rsidR="00415101" w:rsidRPr="00415101">
        <w:rPr>
          <w:lang w:val="en-GB"/>
        </w:rPr>
        <w:t xml:space="preserve">= onwards </w:t>
      </w:r>
    </w:p>
    <w:p w14:paraId="0938AD26" w14:textId="60EF6021" w:rsidR="00415101" w:rsidRPr="00415101" w:rsidRDefault="00B62D0B" w:rsidP="00415101">
      <w:pPr>
        <w:pStyle w:val="Comment"/>
        <w:rPr>
          <w:lang w:val="en-GB"/>
        </w:rPr>
      </w:pPr>
      <w:r>
        <w:rPr>
          <w:lang w:val="en-GB"/>
        </w:rPr>
        <w:t xml:space="preserve">&gt; </w:t>
      </w:r>
      <w:r w:rsidR="00415101" w:rsidRPr="00415101">
        <w:rPr>
          <w:lang w:val="en-GB"/>
        </w:rPr>
        <w:t>reported from the print()."</w:t>
      </w:r>
    </w:p>
    <w:p w14:paraId="684545B0" w14:textId="1165CB65" w:rsidR="00C35222" w:rsidRPr="005900F5" w:rsidRDefault="00C35222" w:rsidP="00C35222">
      <w:pPr>
        <w:pStyle w:val="Comment"/>
      </w:pPr>
      <w:r w:rsidRPr="005900F5">
        <w:t xml:space="preserve"> </w:t>
      </w:r>
    </w:p>
    <w:p w14:paraId="448F5F28" w14:textId="425743E0" w:rsidR="00C35222" w:rsidRDefault="00415101" w:rsidP="003A6DFE">
      <w:pPr>
        <w:pStyle w:val="Reply"/>
        <w:rPr>
          <w:lang w:val="en-US"/>
        </w:rPr>
      </w:pPr>
      <w:r>
        <w:rPr>
          <w:lang w:val="en-US"/>
        </w:rPr>
        <w:t>Reponse here…</w:t>
      </w:r>
    </w:p>
    <w:p w14:paraId="28D3BB06" w14:textId="5A1BEF8D" w:rsidR="00415101" w:rsidRPr="005900F5" w:rsidRDefault="00415101" w:rsidP="00415101">
      <w:pPr>
        <w:pStyle w:val="Cited"/>
      </w:pPr>
      <w:r>
        <w:tab/>
        <w:t>Additional comment</w:t>
      </w:r>
    </w:p>
    <w:p w14:paraId="4A2BF715" w14:textId="77777777" w:rsidR="008D3670" w:rsidRDefault="008D3670" w:rsidP="00C35222">
      <w:pPr>
        <w:pStyle w:val="Comment"/>
        <w:rPr>
          <w:ins w:id="0" w:author="Marvin Wright" w:date="2016-10-27T09:19:00Z"/>
        </w:rPr>
      </w:pPr>
    </w:p>
    <w:p w14:paraId="61761D2C" w14:textId="77777777" w:rsidR="00B62D0B" w:rsidRDefault="004B461B" w:rsidP="00415101">
      <w:pPr>
        <w:pStyle w:val="Reply"/>
        <w:rPr>
          <w:rFonts w:eastAsia="Times New Roman" w:cs="Times New Roman"/>
          <w:color w:val="0000FF"/>
        </w:rPr>
      </w:pPr>
      <w:r>
        <w:rPr>
          <w:rFonts w:eastAsia="Times New Roman" w:cs="Times New Roman"/>
          <w:color w:val="0000FF"/>
        </w:rPr>
        <w:t>&gt;</w:t>
      </w:r>
      <w:r w:rsidR="00415101" w:rsidRPr="00415101">
        <w:rPr>
          <w:rFonts w:eastAsia="Times New Roman" w:cs="Times New Roman"/>
          <w:color w:val="0000FF"/>
        </w:rPr>
        <w:t xml:space="preserve"> On Page 5: They point out that `print(ored.survsvm.reg)` should add an extra “\n” after the </w:t>
      </w:r>
      <w:r w:rsidR="00B62D0B">
        <w:rPr>
          <w:rFonts w:eastAsia="Times New Roman" w:cs="Times New Roman"/>
          <w:color w:val="0000FF"/>
        </w:rPr>
        <w:t xml:space="preserve">&gt; </w:t>
      </w:r>
      <w:r w:rsidR="00415101" w:rsidRPr="00415101">
        <w:rPr>
          <w:rFonts w:eastAsia="Times New Roman" w:cs="Times New Roman"/>
          <w:color w:val="0000FF"/>
        </w:rPr>
        <w:t>predicted risk ranks to place the R prompt on a new line, not at the end of</w:t>
      </w:r>
      <w:r w:rsidR="00415101">
        <w:rPr>
          <w:rFonts w:eastAsia="Times New Roman" w:cs="Times New Roman"/>
          <w:color w:val="0000FF"/>
        </w:rPr>
        <w:t xml:space="preserve"> </w:t>
      </w:r>
      <w:r w:rsidR="00415101" w:rsidRPr="00415101">
        <w:rPr>
          <w:rFonts w:eastAsia="Times New Roman" w:cs="Times New Roman"/>
          <w:color w:val="0000FF"/>
        </w:rPr>
        <w:t xml:space="preserve">the line listing the </w:t>
      </w:r>
      <w:r w:rsidR="00B62D0B">
        <w:rPr>
          <w:rFonts w:eastAsia="Times New Roman" w:cs="Times New Roman"/>
          <w:color w:val="0000FF"/>
        </w:rPr>
        <w:t xml:space="preserve">&gt; </w:t>
      </w:r>
      <w:r w:rsidR="00415101" w:rsidRPr="00415101">
        <w:rPr>
          <w:rFonts w:eastAsia="Times New Roman" w:cs="Times New Roman"/>
          <w:color w:val="0000FF"/>
        </w:rPr>
        <w:t>ranks. Also, they ask how significant is the precision of the numbers printed by</w:t>
      </w:r>
      <w:r w:rsidR="00415101">
        <w:rPr>
          <w:rFonts w:eastAsia="Times New Roman" w:cs="Times New Roman"/>
          <w:color w:val="0000FF"/>
        </w:rPr>
        <w:t xml:space="preserve"> </w:t>
      </w:r>
      <w:r w:rsidR="00415101" w:rsidRPr="00415101">
        <w:rPr>
          <w:rFonts w:eastAsia="Times New Roman" w:cs="Times New Roman"/>
          <w:color w:val="0000FF"/>
        </w:rPr>
        <w:t xml:space="preserve">default. </w:t>
      </w:r>
    </w:p>
    <w:p w14:paraId="65D4F45C" w14:textId="77777777" w:rsidR="00B62D0B" w:rsidRDefault="00B62D0B" w:rsidP="00415101">
      <w:pPr>
        <w:pStyle w:val="Reply"/>
        <w:rPr>
          <w:rFonts w:eastAsia="Times New Roman" w:cs="Times New Roman"/>
          <w:color w:val="0000FF"/>
        </w:rPr>
      </w:pPr>
      <w:r>
        <w:rPr>
          <w:rFonts w:eastAsia="Times New Roman" w:cs="Times New Roman"/>
          <w:color w:val="0000FF"/>
        </w:rPr>
        <w:t xml:space="preserve">&gt; </w:t>
      </w:r>
      <w:r w:rsidR="00415101" w:rsidRPr="00415101">
        <w:rPr>
          <w:rFonts w:eastAsia="Times New Roman" w:cs="Times New Roman"/>
          <w:color w:val="0000FF"/>
        </w:rPr>
        <w:t>Suggesting it would be less distracting to round these to perhaps just 2 significant digits in</w:t>
      </w:r>
      <w:r w:rsidR="00415101">
        <w:rPr>
          <w:rFonts w:eastAsia="Times New Roman" w:cs="Times New Roman"/>
          <w:color w:val="0000FF"/>
        </w:rPr>
        <w:t xml:space="preserve"> </w:t>
      </w:r>
    </w:p>
    <w:p w14:paraId="31FDC7C1" w14:textId="35AF64B5" w:rsidR="00415101" w:rsidRPr="00415101" w:rsidRDefault="00B62D0B" w:rsidP="00415101">
      <w:pPr>
        <w:pStyle w:val="Reply"/>
        <w:rPr>
          <w:rFonts w:eastAsia="Times New Roman" w:cs="Times New Roman"/>
          <w:color w:val="0000FF"/>
        </w:rPr>
      </w:pPr>
      <w:r>
        <w:rPr>
          <w:rFonts w:eastAsia="Times New Roman" w:cs="Times New Roman"/>
          <w:color w:val="0000FF"/>
        </w:rPr>
        <w:t xml:space="preserve">&gt; </w:t>
      </w:r>
      <w:r w:rsidR="00415101" w:rsidRPr="00415101">
        <w:rPr>
          <w:rFonts w:eastAsia="Times New Roman" w:cs="Times New Roman"/>
          <w:color w:val="0000FF"/>
        </w:rPr>
        <w:t>printing, unless the default precision is significant?</w:t>
      </w:r>
    </w:p>
    <w:p w14:paraId="211D7A5F" w14:textId="77777777" w:rsidR="00415101" w:rsidRDefault="00415101" w:rsidP="00C35222">
      <w:pPr>
        <w:pStyle w:val="Reply"/>
        <w:rPr>
          <w:lang w:val="en-US"/>
        </w:rPr>
      </w:pPr>
    </w:p>
    <w:p w14:paraId="0E4BEBA9" w14:textId="46C5F46A" w:rsidR="00C35222" w:rsidRPr="005900F5" w:rsidRDefault="00415101" w:rsidP="00C35222">
      <w:pPr>
        <w:pStyle w:val="Reply"/>
        <w:rPr>
          <w:lang w:val="en-US"/>
        </w:rPr>
      </w:pPr>
      <w:r>
        <w:rPr>
          <w:lang w:val="en-US"/>
        </w:rPr>
        <w:t>Response here…</w:t>
      </w:r>
    </w:p>
    <w:p w14:paraId="29B9195F" w14:textId="7DCBE7ED" w:rsidR="00CA023B" w:rsidRPr="005900F5" w:rsidRDefault="00415101" w:rsidP="00CA023B">
      <w:pPr>
        <w:pStyle w:val="Cited"/>
      </w:pPr>
      <w:r>
        <w:t>Additional comment</w:t>
      </w:r>
    </w:p>
    <w:p w14:paraId="752F9500" w14:textId="3F63875E" w:rsidR="00415101" w:rsidRPr="00415101" w:rsidRDefault="004B461B" w:rsidP="00415101">
      <w:pPr>
        <w:pStyle w:val="Reply"/>
        <w:rPr>
          <w:rFonts w:eastAsia="Times New Roman" w:cs="Times New Roman"/>
          <w:color w:val="0000FF"/>
        </w:rPr>
      </w:pPr>
      <w:r>
        <w:rPr>
          <w:rFonts w:eastAsia="Times New Roman" w:cs="Times New Roman"/>
          <w:color w:val="0000FF"/>
        </w:rPr>
        <w:t>&gt;</w:t>
      </w:r>
      <w:r w:rsidR="00415101" w:rsidRPr="00415101">
        <w:rPr>
          <w:rFonts w:eastAsia="Times New Roman" w:cs="Times New Roman"/>
          <w:color w:val="0000FF"/>
        </w:rPr>
        <w:t xml:space="preserve"> They thought Figure 1 layout could be improved - 3x2?</w:t>
      </w:r>
    </w:p>
    <w:p w14:paraId="3D7418E3" w14:textId="77777777" w:rsidR="00415101" w:rsidRPr="00415101" w:rsidRDefault="00415101" w:rsidP="00415101">
      <w:pPr>
        <w:pStyle w:val="Reply"/>
        <w:rPr>
          <w:rFonts w:eastAsia="Times New Roman" w:cs="Times New Roman"/>
          <w:color w:val="0000FF"/>
        </w:rPr>
      </w:pPr>
    </w:p>
    <w:p w14:paraId="61DA11F8" w14:textId="5929352E" w:rsidR="00570F8A" w:rsidRDefault="00415101" w:rsidP="00570F8A">
      <w:pPr>
        <w:pStyle w:val="Reply"/>
        <w:rPr>
          <w:lang w:val="en-US"/>
        </w:rPr>
      </w:pPr>
      <w:r>
        <w:rPr>
          <w:lang w:val="en-US"/>
        </w:rPr>
        <w:t>Response here…</w:t>
      </w:r>
    </w:p>
    <w:p w14:paraId="1CE9F85C" w14:textId="5C049613" w:rsidR="00415101" w:rsidRPr="005900F5" w:rsidRDefault="00415101" w:rsidP="00415101">
      <w:pPr>
        <w:pStyle w:val="Cited"/>
      </w:pPr>
      <w:r>
        <w:tab/>
        <w:t>Additional comment</w:t>
      </w:r>
    </w:p>
    <w:p w14:paraId="4D39900B" w14:textId="6F3BF885" w:rsidR="00570F8A" w:rsidRPr="005900F5" w:rsidRDefault="008C3FFA" w:rsidP="00570F8A">
      <w:pPr>
        <w:pStyle w:val="Heading2"/>
        <w:rPr>
          <w:lang w:val="en-US"/>
        </w:rPr>
      </w:pPr>
      <w:r>
        <w:rPr>
          <w:lang w:val="en-US"/>
        </w:rPr>
        <w:t>Minor Grammatical suggestions</w:t>
      </w:r>
    </w:p>
    <w:p w14:paraId="0F300BDC" w14:textId="28258683" w:rsidR="00675FF7" w:rsidRDefault="004B461B" w:rsidP="00675FF7">
      <w:pPr>
        <w:pStyle w:val="Reply"/>
        <w:rPr>
          <w:rFonts w:eastAsia="Times New Roman" w:cs="Times New Roman"/>
          <w:color w:val="0000FF"/>
        </w:rPr>
      </w:pPr>
      <w:r>
        <w:rPr>
          <w:rFonts w:eastAsia="Times New Roman" w:cs="Times New Roman"/>
          <w:color w:val="0000FF"/>
        </w:rPr>
        <w:t>&gt;</w:t>
      </w:r>
      <w:r w:rsidR="00675FF7" w:rsidRPr="00675FF7">
        <w:rPr>
          <w:rFonts w:eastAsia="Times New Roman" w:cs="Times New Roman"/>
          <w:color w:val="0000FF"/>
        </w:rPr>
        <w:t xml:space="preserve"> Page 1, Section“Introduction”, Para 1, Line 1, insert “the” in “event as the dependent </w:t>
      </w:r>
      <w:r w:rsidR="00B62D0B">
        <w:rPr>
          <w:rFonts w:eastAsia="Times New Roman" w:cs="Times New Roman"/>
          <w:color w:val="0000FF"/>
        </w:rPr>
        <w:t xml:space="preserve">          &gt; </w:t>
      </w:r>
      <w:r w:rsidR="00675FF7" w:rsidRPr="00675FF7">
        <w:rPr>
          <w:rFonts w:eastAsia="Times New Roman" w:cs="Times New Roman"/>
          <w:color w:val="0000FF"/>
        </w:rPr>
        <w:t>variable”.</w:t>
      </w:r>
    </w:p>
    <w:p w14:paraId="59EC27CC" w14:textId="0F7FA73B" w:rsidR="00675FF7" w:rsidRDefault="00675FF7" w:rsidP="00675FF7">
      <w:r>
        <w:t>Response here…</w:t>
      </w:r>
    </w:p>
    <w:p w14:paraId="2F3F3A42" w14:textId="77777777" w:rsidR="00675FF7" w:rsidRPr="00675FF7" w:rsidRDefault="00675FF7" w:rsidP="00675FF7"/>
    <w:p w14:paraId="41439FD5" w14:textId="4302C360" w:rsidR="00675FF7" w:rsidRDefault="004B461B" w:rsidP="00675FF7">
      <w:pPr>
        <w:pStyle w:val="Reply"/>
        <w:rPr>
          <w:rFonts w:eastAsia="Times New Roman" w:cs="Times New Roman"/>
          <w:color w:val="0000FF"/>
        </w:rPr>
      </w:pPr>
      <w:r>
        <w:rPr>
          <w:rFonts w:eastAsia="Times New Roman" w:cs="Times New Roman"/>
          <w:color w:val="0000FF"/>
        </w:rPr>
        <w:t>&gt;</w:t>
      </w:r>
      <w:r w:rsidR="00675FF7" w:rsidRPr="00675FF7">
        <w:rPr>
          <w:rFonts w:eastAsia="Times New Roman" w:cs="Times New Roman"/>
          <w:color w:val="0000FF"/>
        </w:rPr>
        <w:t xml:space="preserve"> Page 1, Section“Introduction”, Para 1, Line 4, replace “and” with “or”.</w:t>
      </w:r>
    </w:p>
    <w:p w14:paraId="27AAB5D1" w14:textId="2BB0DC53" w:rsidR="00675FF7" w:rsidRDefault="00675FF7" w:rsidP="00675FF7">
      <w:r>
        <w:t>Response here…</w:t>
      </w:r>
    </w:p>
    <w:p w14:paraId="3B012249" w14:textId="77777777" w:rsidR="00675FF7" w:rsidRPr="00675FF7" w:rsidRDefault="00675FF7" w:rsidP="00675FF7"/>
    <w:p w14:paraId="02CFAE10" w14:textId="78E41169" w:rsidR="00675FF7" w:rsidRDefault="004B461B" w:rsidP="00675FF7">
      <w:pPr>
        <w:pStyle w:val="Reply"/>
        <w:rPr>
          <w:rFonts w:eastAsia="Times New Roman" w:cs="Times New Roman"/>
          <w:color w:val="0000FF"/>
        </w:rPr>
      </w:pPr>
      <w:r>
        <w:rPr>
          <w:rFonts w:eastAsia="Times New Roman" w:cs="Times New Roman"/>
          <w:color w:val="0000FF"/>
        </w:rPr>
        <w:t>&gt;</w:t>
      </w:r>
      <w:r w:rsidR="00675FF7" w:rsidRPr="00675FF7">
        <w:rPr>
          <w:rFonts w:eastAsia="Times New Roman" w:cs="Times New Roman"/>
          <w:color w:val="0000FF"/>
        </w:rPr>
        <w:t xml:space="preserve"> Page 1, third to last line of text, would it be better to replace “right” with “correct”? I </w:t>
      </w:r>
      <w:r w:rsidR="00B62D0B">
        <w:rPr>
          <w:rFonts w:eastAsia="Times New Roman" w:cs="Times New Roman"/>
          <w:color w:val="0000FF"/>
        </w:rPr>
        <w:t xml:space="preserve">         </w:t>
      </w:r>
      <w:bookmarkStart w:id="1" w:name="_GoBack"/>
      <w:bookmarkEnd w:id="1"/>
      <w:r w:rsidR="00B62D0B">
        <w:rPr>
          <w:rFonts w:eastAsia="Times New Roman" w:cs="Times New Roman"/>
          <w:color w:val="0000FF"/>
        </w:rPr>
        <w:t xml:space="preserve">&gt; </w:t>
      </w:r>
      <w:r w:rsidR="00675FF7" w:rsidRPr="00675FF7">
        <w:rPr>
          <w:rFonts w:eastAsia="Times New Roman" w:cs="Times New Roman"/>
          <w:color w:val="0000FF"/>
        </w:rPr>
        <w:t>thought left/right at first!</w:t>
      </w:r>
    </w:p>
    <w:p w14:paraId="088D5306" w14:textId="70E99D98" w:rsidR="00675FF7" w:rsidRDefault="00675FF7" w:rsidP="00675FF7">
      <w:r>
        <w:t>Response here</w:t>
      </w:r>
    </w:p>
    <w:p w14:paraId="30B6D3D7" w14:textId="77777777" w:rsidR="00675FF7" w:rsidRPr="00675FF7" w:rsidRDefault="00675FF7" w:rsidP="00675FF7"/>
    <w:p w14:paraId="6C145260" w14:textId="026BD7BF" w:rsidR="00675FF7" w:rsidRDefault="004B461B" w:rsidP="00675FF7">
      <w:pPr>
        <w:pStyle w:val="Reply"/>
        <w:rPr>
          <w:rFonts w:eastAsia="Times New Roman" w:cs="Times New Roman"/>
          <w:color w:val="0000FF"/>
        </w:rPr>
      </w:pPr>
      <w:r>
        <w:rPr>
          <w:rFonts w:eastAsia="Times New Roman" w:cs="Times New Roman"/>
          <w:color w:val="0000FF"/>
        </w:rPr>
        <w:t>&gt;</w:t>
      </w:r>
      <w:r w:rsidR="00675FF7" w:rsidRPr="00675FF7">
        <w:rPr>
          <w:rFonts w:eastAsia="Times New Roman" w:cs="Times New Roman"/>
          <w:color w:val="0000FF"/>
        </w:rPr>
        <w:t xml:space="preserve"> Page 2, Para 2, Line 4, insert “the” into “as the ranking”.</w:t>
      </w:r>
    </w:p>
    <w:p w14:paraId="4D4FBCCA" w14:textId="36E56E30" w:rsidR="00675FF7" w:rsidRDefault="00675FF7" w:rsidP="00675FF7">
      <w:r>
        <w:t>Response here</w:t>
      </w:r>
    </w:p>
    <w:p w14:paraId="070A72DE" w14:textId="77777777" w:rsidR="00675FF7" w:rsidRPr="00675FF7" w:rsidRDefault="00675FF7" w:rsidP="00675FF7"/>
    <w:p w14:paraId="62A91300" w14:textId="06C6BFDB" w:rsidR="00675FF7" w:rsidRPr="00675FF7" w:rsidRDefault="004B461B" w:rsidP="00675FF7">
      <w:pPr>
        <w:pStyle w:val="Reply"/>
        <w:rPr>
          <w:rFonts w:eastAsia="Times New Roman" w:cs="Times New Roman"/>
          <w:color w:val="0000FF"/>
        </w:rPr>
      </w:pPr>
      <w:r>
        <w:rPr>
          <w:rFonts w:eastAsia="Times New Roman" w:cs="Times New Roman"/>
          <w:color w:val="0000FF"/>
        </w:rPr>
        <w:t>&gt;</w:t>
      </w:r>
      <w:r w:rsidR="00675FF7" w:rsidRPr="00675FF7">
        <w:rPr>
          <w:rFonts w:eastAsia="Times New Roman" w:cs="Times New Roman"/>
          <w:color w:val="0000FF"/>
        </w:rPr>
        <w:t xml:space="preserve"> Page 4, Section “Example of usage”, Line beginning “First, we split”: replace “in” with “into”.</w:t>
      </w:r>
    </w:p>
    <w:p w14:paraId="0B4AD705" w14:textId="1AC1027A" w:rsidR="00675FF7" w:rsidRPr="00675FF7" w:rsidRDefault="00675FF7" w:rsidP="00675FF7">
      <w:r>
        <w:t>Response here</w:t>
      </w:r>
    </w:p>
    <w:sectPr w:rsidR="00675FF7" w:rsidRPr="00675FF7" w:rsidSect="00AF7CCB">
      <w:footerReference w:type="even" r:id="rId10"/>
      <w:footerReference w:type="default" r:id="rId11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BFAE39" w14:textId="77777777" w:rsidR="009317AD" w:rsidRDefault="009317AD" w:rsidP="00D42143">
      <w:r>
        <w:separator/>
      </w:r>
    </w:p>
  </w:endnote>
  <w:endnote w:type="continuationSeparator" w:id="0">
    <w:p w14:paraId="4504E3F7" w14:textId="77777777" w:rsidR="009317AD" w:rsidRDefault="009317AD" w:rsidP="00D42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8AD35C" w14:textId="77777777" w:rsidR="008D3670" w:rsidRDefault="008D3670" w:rsidP="00BF04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08AC33" w14:textId="77777777" w:rsidR="008D3670" w:rsidRDefault="008D3670" w:rsidP="00D4214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DB592C" w14:textId="77777777" w:rsidR="008D3670" w:rsidRDefault="008D3670" w:rsidP="00BF04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17AD">
      <w:rPr>
        <w:rStyle w:val="PageNumber"/>
        <w:noProof/>
      </w:rPr>
      <w:t>1</w:t>
    </w:r>
    <w:r>
      <w:rPr>
        <w:rStyle w:val="PageNumber"/>
      </w:rPr>
      <w:fldChar w:fldCharType="end"/>
    </w:r>
  </w:p>
  <w:p w14:paraId="6A7DDB18" w14:textId="77777777" w:rsidR="008D3670" w:rsidRDefault="008D3670" w:rsidP="00D4214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3C125D" w14:textId="77777777" w:rsidR="009317AD" w:rsidRDefault="009317AD" w:rsidP="00D42143">
      <w:r>
        <w:separator/>
      </w:r>
    </w:p>
  </w:footnote>
  <w:footnote w:type="continuationSeparator" w:id="0">
    <w:p w14:paraId="3A4D4ACC" w14:textId="77777777" w:rsidR="009317AD" w:rsidRDefault="009317AD" w:rsidP="00D42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DAA0F15"/>
    <w:multiLevelType w:val="hybridMultilevel"/>
    <w:tmpl w:val="C3EE1744"/>
    <w:lvl w:ilvl="0" w:tplc="08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443E3E"/>
    <w:multiLevelType w:val="hybridMultilevel"/>
    <w:tmpl w:val="7F36D6C4"/>
    <w:lvl w:ilvl="0" w:tplc="08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7254BE"/>
    <w:multiLevelType w:val="hybridMultilevel"/>
    <w:tmpl w:val="0FC20322"/>
    <w:lvl w:ilvl="0" w:tplc="08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0F491A"/>
    <w:multiLevelType w:val="hybridMultilevel"/>
    <w:tmpl w:val="1464B478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888"/>
    <w:rsid w:val="00001C75"/>
    <w:rsid w:val="00002B44"/>
    <w:rsid w:val="000035A9"/>
    <w:rsid w:val="00003CA5"/>
    <w:rsid w:val="00004B82"/>
    <w:rsid w:val="00004C03"/>
    <w:rsid w:val="000065D2"/>
    <w:rsid w:val="00007D09"/>
    <w:rsid w:val="0001469E"/>
    <w:rsid w:val="00015E7F"/>
    <w:rsid w:val="00025FE6"/>
    <w:rsid w:val="0003392E"/>
    <w:rsid w:val="00042B0D"/>
    <w:rsid w:val="000443AF"/>
    <w:rsid w:val="00044C23"/>
    <w:rsid w:val="000649B9"/>
    <w:rsid w:val="00071AC2"/>
    <w:rsid w:val="00072942"/>
    <w:rsid w:val="000822B8"/>
    <w:rsid w:val="0008401A"/>
    <w:rsid w:val="00086501"/>
    <w:rsid w:val="0009037F"/>
    <w:rsid w:val="00090CD6"/>
    <w:rsid w:val="00090F6C"/>
    <w:rsid w:val="00097307"/>
    <w:rsid w:val="000A1D68"/>
    <w:rsid w:val="000A71FC"/>
    <w:rsid w:val="000A7706"/>
    <w:rsid w:val="000B1C4C"/>
    <w:rsid w:val="000C3FD2"/>
    <w:rsid w:val="000D262B"/>
    <w:rsid w:val="000E0F02"/>
    <w:rsid w:val="000F39AF"/>
    <w:rsid w:val="000F5232"/>
    <w:rsid w:val="000F53C5"/>
    <w:rsid w:val="000F7727"/>
    <w:rsid w:val="00113FB9"/>
    <w:rsid w:val="0012348C"/>
    <w:rsid w:val="00124184"/>
    <w:rsid w:val="00125B57"/>
    <w:rsid w:val="001273A5"/>
    <w:rsid w:val="00133B4F"/>
    <w:rsid w:val="00135477"/>
    <w:rsid w:val="00142C55"/>
    <w:rsid w:val="00143A97"/>
    <w:rsid w:val="00156038"/>
    <w:rsid w:val="00156947"/>
    <w:rsid w:val="0017034C"/>
    <w:rsid w:val="0017090A"/>
    <w:rsid w:val="00177CFA"/>
    <w:rsid w:val="001824D7"/>
    <w:rsid w:val="001877DF"/>
    <w:rsid w:val="00191026"/>
    <w:rsid w:val="001943CE"/>
    <w:rsid w:val="0019640C"/>
    <w:rsid w:val="001A2630"/>
    <w:rsid w:val="001A2822"/>
    <w:rsid w:val="001A393C"/>
    <w:rsid w:val="001A6A10"/>
    <w:rsid w:val="001A74B0"/>
    <w:rsid w:val="001B09E3"/>
    <w:rsid w:val="001B3970"/>
    <w:rsid w:val="001D211D"/>
    <w:rsid w:val="001D27E2"/>
    <w:rsid w:val="001D3BFA"/>
    <w:rsid w:val="001D6C14"/>
    <w:rsid w:val="001E3063"/>
    <w:rsid w:val="001E693D"/>
    <w:rsid w:val="001F1C8B"/>
    <w:rsid w:val="001F6622"/>
    <w:rsid w:val="0020767D"/>
    <w:rsid w:val="00207682"/>
    <w:rsid w:val="00212808"/>
    <w:rsid w:val="002131A1"/>
    <w:rsid w:val="00214313"/>
    <w:rsid w:val="002143F6"/>
    <w:rsid w:val="00220D52"/>
    <w:rsid w:val="00225888"/>
    <w:rsid w:val="002259BD"/>
    <w:rsid w:val="00227D85"/>
    <w:rsid w:val="00232EFF"/>
    <w:rsid w:val="002341C2"/>
    <w:rsid w:val="002411B7"/>
    <w:rsid w:val="00243AC2"/>
    <w:rsid w:val="00243F28"/>
    <w:rsid w:val="002454F6"/>
    <w:rsid w:val="00245EAD"/>
    <w:rsid w:val="0026208B"/>
    <w:rsid w:val="00263B43"/>
    <w:rsid w:val="00270A7F"/>
    <w:rsid w:val="0027521E"/>
    <w:rsid w:val="00283582"/>
    <w:rsid w:val="002843E1"/>
    <w:rsid w:val="002848AE"/>
    <w:rsid w:val="00290B1D"/>
    <w:rsid w:val="002928B7"/>
    <w:rsid w:val="002928C6"/>
    <w:rsid w:val="002931B6"/>
    <w:rsid w:val="002941C1"/>
    <w:rsid w:val="002A57FB"/>
    <w:rsid w:val="002B7B34"/>
    <w:rsid w:val="002D5B7D"/>
    <w:rsid w:val="002D6C40"/>
    <w:rsid w:val="002D748D"/>
    <w:rsid w:val="002D76B3"/>
    <w:rsid w:val="002E0C20"/>
    <w:rsid w:val="002E1D51"/>
    <w:rsid w:val="002E2876"/>
    <w:rsid w:val="002E2AAA"/>
    <w:rsid w:val="002F67EC"/>
    <w:rsid w:val="003009A1"/>
    <w:rsid w:val="00316D51"/>
    <w:rsid w:val="00321951"/>
    <w:rsid w:val="0032268D"/>
    <w:rsid w:val="00324180"/>
    <w:rsid w:val="00326926"/>
    <w:rsid w:val="00327738"/>
    <w:rsid w:val="00340AD0"/>
    <w:rsid w:val="00342E1A"/>
    <w:rsid w:val="00353141"/>
    <w:rsid w:val="00362EA0"/>
    <w:rsid w:val="00364204"/>
    <w:rsid w:val="00374E05"/>
    <w:rsid w:val="00393002"/>
    <w:rsid w:val="003A2CB5"/>
    <w:rsid w:val="003A69E5"/>
    <w:rsid w:val="003A6DFE"/>
    <w:rsid w:val="003A7651"/>
    <w:rsid w:val="003B1E0D"/>
    <w:rsid w:val="003C13C1"/>
    <w:rsid w:val="003C6021"/>
    <w:rsid w:val="003D0038"/>
    <w:rsid w:val="003D580E"/>
    <w:rsid w:val="003F0A54"/>
    <w:rsid w:val="003F18DC"/>
    <w:rsid w:val="004045CD"/>
    <w:rsid w:val="0041043F"/>
    <w:rsid w:val="00415101"/>
    <w:rsid w:val="004271A9"/>
    <w:rsid w:val="0043012F"/>
    <w:rsid w:val="00440F9E"/>
    <w:rsid w:val="004414CE"/>
    <w:rsid w:val="00442149"/>
    <w:rsid w:val="0045166A"/>
    <w:rsid w:val="00452B45"/>
    <w:rsid w:val="00452CB8"/>
    <w:rsid w:val="00454AEE"/>
    <w:rsid w:val="00466FF4"/>
    <w:rsid w:val="00471189"/>
    <w:rsid w:val="00471A5F"/>
    <w:rsid w:val="00471BD5"/>
    <w:rsid w:val="00476801"/>
    <w:rsid w:val="004858AE"/>
    <w:rsid w:val="00491C71"/>
    <w:rsid w:val="004A0C5B"/>
    <w:rsid w:val="004A3A53"/>
    <w:rsid w:val="004A3C5E"/>
    <w:rsid w:val="004B4394"/>
    <w:rsid w:val="004B461B"/>
    <w:rsid w:val="004B5167"/>
    <w:rsid w:val="004C00C8"/>
    <w:rsid w:val="004C0980"/>
    <w:rsid w:val="004C5C30"/>
    <w:rsid w:val="004C6EED"/>
    <w:rsid w:val="004D093B"/>
    <w:rsid w:val="004D1E61"/>
    <w:rsid w:val="004E570C"/>
    <w:rsid w:val="004E717C"/>
    <w:rsid w:val="004F3F9A"/>
    <w:rsid w:val="004F6535"/>
    <w:rsid w:val="00507B97"/>
    <w:rsid w:val="0051282F"/>
    <w:rsid w:val="005130DC"/>
    <w:rsid w:val="0051659A"/>
    <w:rsid w:val="00521384"/>
    <w:rsid w:val="00525801"/>
    <w:rsid w:val="00527E65"/>
    <w:rsid w:val="0053011C"/>
    <w:rsid w:val="0053398D"/>
    <w:rsid w:val="005341FB"/>
    <w:rsid w:val="00534A6D"/>
    <w:rsid w:val="005404F7"/>
    <w:rsid w:val="00542302"/>
    <w:rsid w:val="00542A14"/>
    <w:rsid w:val="005554BB"/>
    <w:rsid w:val="005561C5"/>
    <w:rsid w:val="005627DB"/>
    <w:rsid w:val="00570F8A"/>
    <w:rsid w:val="00571B36"/>
    <w:rsid w:val="00577236"/>
    <w:rsid w:val="00584FAC"/>
    <w:rsid w:val="005850E9"/>
    <w:rsid w:val="00585AE2"/>
    <w:rsid w:val="005900F5"/>
    <w:rsid w:val="00594206"/>
    <w:rsid w:val="00595C4D"/>
    <w:rsid w:val="005A098A"/>
    <w:rsid w:val="005A2921"/>
    <w:rsid w:val="005A3732"/>
    <w:rsid w:val="005B2DEF"/>
    <w:rsid w:val="005C3768"/>
    <w:rsid w:val="005C6484"/>
    <w:rsid w:val="005C716E"/>
    <w:rsid w:val="005D2854"/>
    <w:rsid w:val="005D3CE4"/>
    <w:rsid w:val="005D3FA3"/>
    <w:rsid w:val="005E0BCE"/>
    <w:rsid w:val="005E1807"/>
    <w:rsid w:val="005E5D88"/>
    <w:rsid w:val="005F4CB6"/>
    <w:rsid w:val="005F4DE2"/>
    <w:rsid w:val="006009F6"/>
    <w:rsid w:val="006070DF"/>
    <w:rsid w:val="00614422"/>
    <w:rsid w:val="0061735A"/>
    <w:rsid w:val="006237E8"/>
    <w:rsid w:val="0066028F"/>
    <w:rsid w:val="006626F0"/>
    <w:rsid w:val="006634E0"/>
    <w:rsid w:val="00671D59"/>
    <w:rsid w:val="006727F0"/>
    <w:rsid w:val="00675FF7"/>
    <w:rsid w:val="00680873"/>
    <w:rsid w:val="0068234C"/>
    <w:rsid w:val="00684AF4"/>
    <w:rsid w:val="00687406"/>
    <w:rsid w:val="00692160"/>
    <w:rsid w:val="006A35F6"/>
    <w:rsid w:val="006B548E"/>
    <w:rsid w:val="006B5C6B"/>
    <w:rsid w:val="006C1016"/>
    <w:rsid w:val="006D3901"/>
    <w:rsid w:val="006D4596"/>
    <w:rsid w:val="006D4CFE"/>
    <w:rsid w:val="006D71D7"/>
    <w:rsid w:val="006E664F"/>
    <w:rsid w:val="006E7E3B"/>
    <w:rsid w:val="00711A86"/>
    <w:rsid w:val="007241D3"/>
    <w:rsid w:val="00727F82"/>
    <w:rsid w:val="00732F79"/>
    <w:rsid w:val="00736048"/>
    <w:rsid w:val="0073757C"/>
    <w:rsid w:val="0074093E"/>
    <w:rsid w:val="00743DF7"/>
    <w:rsid w:val="00750947"/>
    <w:rsid w:val="00762159"/>
    <w:rsid w:val="00767E7F"/>
    <w:rsid w:val="0077021F"/>
    <w:rsid w:val="00773E1D"/>
    <w:rsid w:val="0077489B"/>
    <w:rsid w:val="00775583"/>
    <w:rsid w:val="00776349"/>
    <w:rsid w:val="0077764A"/>
    <w:rsid w:val="007907E9"/>
    <w:rsid w:val="00790851"/>
    <w:rsid w:val="007A1DE1"/>
    <w:rsid w:val="007A61D0"/>
    <w:rsid w:val="007A61E7"/>
    <w:rsid w:val="007B0D73"/>
    <w:rsid w:val="007B70D8"/>
    <w:rsid w:val="007B778C"/>
    <w:rsid w:val="007C06DE"/>
    <w:rsid w:val="007C375F"/>
    <w:rsid w:val="007C776C"/>
    <w:rsid w:val="007E1456"/>
    <w:rsid w:val="007E67A0"/>
    <w:rsid w:val="007E7160"/>
    <w:rsid w:val="007E7537"/>
    <w:rsid w:val="007F727A"/>
    <w:rsid w:val="00801B98"/>
    <w:rsid w:val="00805011"/>
    <w:rsid w:val="00810021"/>
    <w:rsid w:val="00811C39"/>
    <w:rsid w:val="00813839"/>
    <w:rsid w:val="00820346"/>
    <w:rsid w:val="00825D0F"/>
    <w:rsid w:val="00835D98"/>
    <w:rsid w:val="00841342"/>
    <w:rsid w:val="00841404"/>
    <w:rsid w:val="00850F91"/>
    <w:rsid w:val="00855A9E"/>
    <w:rsid w:val="00856D2B"/>
    <w:rsid w:val="00867284"/>
    <w:rsid w:val="008700E0"/>
    <w:rsid w:val="008764EF"/>
    <w:rsid w:val="00876B8C"/>
    <w:rsid w:val="00881B8A"/>
    <w:rsid w:val="008833DC"/>
    <w:rsid w:val="00885EA7"/>
    <w:rsid w:val="008901D5"/>
    <w:rsid w:val="0089586B"/>
    <w:rsid w:val="00896254"/>
    <w:rsid w:val="008A2B01"/>
    <w:rsid w:val="008A4B7B"/>
    <w:rsid w:val="008B133D"/>
    <w:rsid w:val="008B217E"/>
    <w:rsid w:val="008B7153"/>
    <w:rsid w:val="008C04E1"/>
    <w:rsid w:val="008C2BBC"/>
    <w:rsid w:val="008C3FFA"/>
    <w:rsid w:val="008C4A8D"/>
    <w:rsid w:val="008D1706"/>
    <w:rsid w:val="008D2761"/>
    <w:rsid w:val="008D3670"/>
    <w:rsid w:val="008E4526"/>
    <w:rsid w:val="008F0C24"/>
    <w:rsid w:val="008F5D30"/>
    <w:rsid w:val="00903424"/>
    <w:rsid w:val="0090427B"/>
    <w:rsid w:val="0090538D"/>
    <w:rsid w:val="009108F8"/>
    <w:rsid w:val="00913E1C"/>
    <w:rsid w:val="00915666"/>
    <w:rsid w:val="00922673"/>
    <w:rsid w:val="009317AD"/>
    <w:rsid w:val="0093267F"/>
    <w:rsid w:val="009473AB"/>
    <w:rsid w:val="00947D9F"/>
    <w:rsid w:val="00955AB7"/>
    <w:rsid w:val="00961482"/>
    <w:rsid w:val="00961534"/>
    <w:rsid w:val="009711B6"/>
    <w:rsid w:val="00972AE6"/>
    <w:rsid w:val="00982904"/>
    <w:rsid w:val="00984DC0"/>
    <w:rsid w:val="0099620A"/>
    <w:rsid w:val="009A0B28"/>
    <w:rsid w:val="009A2F8D"/>
    <w:rsid w:val="009A7069"/>
    <w:rsid w:val="009B0882"/>
    <w:rsid w:val="009B14F9"/>
    <w:rsid w:val="009B2F50"/>
    <w:rsid w:val="009B4A08"/>
    <w:rsid w:val="009C1C34"/>
    <w:rsid w:val="009C5BD4"/>
    <w:rsid w:val="009E60B9"/>
    <w:rsid w:val="009E7323"/>
    <w:rsid w:val="009E7F0F"/>
    <w:rsid w:val="009F32B3"/>
    <w:rsid w:val="009F465B"/>
    <w:rsid w:val="00A024D7"/>
    <w:rsid w:val="00A068E9"/>
    <w:rsid w:val="00A06A72"/>
    <w:rsid w:val="00A17BFB"/>
    <w:rsid w:val="00A20C0A"/>
    <w:rsid w:val="00A21A4C"/>
    <w:rsid w:val="00A2627A"/>
    <w:rsid w:val="00A268EE"/>
    <w:rsid w:val="00A4006F"/>
    <w:rsid w:val="00A45203"/>
    <w:rsid w:val="00A4788C"/>
    <w:rsid w:val="00A50CC6"/>
    <w:rsid w:val="00A53E2A"/>
    <w:rsid w:val="00A57F19"/>
    <w:rsid w:val="00A57F4C"/>
    <w:rsid w:val="00A616EA"/>
    <w:rsid w:val="00A6191D"/>
    <w:rsid w:val="00A73D4F"/>
    <w:rsid w:val="00A75C24"/>
    <w:rsid w:val="00A769BF"/>
    <w:rsid w:val="00A76D93"/>
    <w:rsid w:val="00A77DA2"/>
    <w:rsid w:val="00A90D47"/>
    <w:rsid w:val="00AB21AB"/>
    <w:rsid w:val="00AB534E"/>
    <w:rsid w:val="00AB6666"/>
    <w:rsid w:val="00AC36D4"/>
    <w:rsid w:val="00AD61DA"/>
    <w:rsid w:val="00AE4DB4"/>
    <w:rsid w:val="00AE7AAE"/>
    <w:rsid w:val="00AF6625"/>
    <w:rsid w:val="00AF7CCB"/>
    <w:rsid w:val="00B01B01"/>
    <w:rsid w:val="00B026A2"/>
    <w:rsid w:val="00B046BE"/>
    <w:rsid w:val="00B061BA"/>
    <w:rsid w:val="00B0667C"/>
    <w:rsid w:val="00B06BAF"/>
    <w:rsid w:val="00B147FD"/>
    <w:rsid w:val="00B20C37"/>
    <w:rsid w:val="00B26218"/>
    <w:rsid w:val="00B269C3"/>
    <w:rsid w:val="00B274C4"/>
    <w:rsid w:val="00B33944"/>
    <w:rsid w:val="00B37212"/>
    <w:rsid w:val="00B417CA"/>
    <w:rsid w:val="00B45E24"/>
    <w:rsid w:val="00B50B76"/>
    <w:rsid w:val="00B53B6E"/>
    <w:rsid w:val="00B55A9B"/>
    <w:rsid w:val="00B571E1"/>
    <w:rsid w:val="00B57291"/>
    <w:rsid w:val="00B62D0B"/>
    <w:rsid w:val="00B66A41"/>
    <w:rsid w:val="00B677F5"/>
    <w:rsid w:val="00B72571"/>
    <w:rsid w:val="00B80FCF"/>
    <w:rsid w:val="00B91E96"/>
    <w:rsid w:val="00B9407F"/>
    <w:rsid w:val="00BA3610"/>
    <w:rsid w:val="00BB49A5"/>
    <w:rsid w:val="00BB4E66"/>
    <w:rsid w:val="00BC2500"/>
    <w:rsid w:val="00BC2EAE"/>
    <w:rsid w:val="00BD2924"/>
    <w:rsid w:val="00BD3C86"/>
    <w:rsid w:val="00BD41F4"/>
    <w:rsid w:val="00BD5D7F"/>
    <w:rsid w:val="00BE35D5"/>
    <w:rsid w:val="00BF043A"/>
    <w:rsid w:val="00BF0AB6"/>
    <w:rsid w:val="00BF12A2"/>
    <w:rsid w:val="00BF62B1"/>
    <w:rsid w:val="00BF6ACE"/>
    <w:rsid w:val="00C00308"/>
    <w:rsid w:val="00C01619"/>
    <w:rsid w:val="00C034B1"/>
    <w:rsid w:val="00C0468D"/>
    <w:rsid w:val="00C07438"/>
    <w:rsid w:val="00C30B87"/>
    <w:rsid w:val="00C31716"/>
    <w:rsid w:val="00C33356"/>
    <w:rsid w:val="00C35222"/>
    <w:rsid w:val="00C414A8"/>
    <w:rsid w:val="00C43884"/>
    <w:rsid w:val="00C47F20"/>
    <w:rsid w:val="00C5092E"/>
    <w:rsid w:val="00C56F91"/>
    <w:rsid w:val="00C723E0"/>
    <w:rsid w:val="00C72D6F"/>
    <w:rsid w:val="00C738B0"/>
    <w:rsid w:val="00C75756"/>
    <w:rsid w:val="00C82944"/>
    <w:rsid w:val="00C877C7"/>
    <w:rsid w:val="00C94BA1"/>
    <w:rsid w:val="00C965AA"/>
    <w:rsid w:val="00CA023B"/>
    <w:rsid w:val="00CB05E0"/>
    <w:rsid w:val="00CB6AE7"/>
    <w:rsid w:val="00CC04B7"/>
    <w:rsid w:val="00CC580C"/>
    <w:rsid w:val="00CC75BC"/>
    <w:rsid w:val="00CD6A80"/>
    <w:rsid w:val="00CE1D95"/>
    <w:rsid w:val="00CE26E4"/>
    <w:rsid w:val="00CE6ACC"/>
    <w:rsid w:val="00CF07AF"/>
    <w:rsid w:val="00CF3C3B"/>
    <w:rsid w:val="00CF567B"/>
    <w:rsid w:val="00CF616C"/>
    <w:rsid w:val="00CF63DF"/>
    <w:rsid w:val="00D00C53"/>
    <w:rsid w:val="00D0179E"/>
    <w:rsid w:val="00D02715"/>
    <w:rsid w:val="00D0493C"/>
    <w:rsid w:val="00D05FA5"/>
    <w:rsid w:val="00D06D33"/>
    <w:rsid w:val="00D0709E"/>
    <w:rsid w:val="00D107C1"/>
    <w:rsid w:val="00D11C3E"/>
    <w:rsid w:val="00D156B3"/>
    <w:rsid w:val="00D200FA"/>
    <w:rsid w:val="00D20199"/>
    <w:rsid w:val="00D25ADE"/>
    <w:rsid w:val="00D33936"/>
    <w:rsid w:val="00D34C1F"/>
    <w:rsid w:val="00D351EB"/>
    <w:rsid w:val="00D42143"/>
    <w:rsid w:val="00D421A9"/>
    <w:rsid w:val="00D449E8"/>
    <w:rsid w:val="00D44F09"/>
    <w:rsid w:val="00D4592F"/>
    <w:rsid w:val="00D46FF7"/>
    <w:rsid w:val="00D52A8E"/>
    <w:rsid w:val="00D7074B"/>
    <w:rsid w:val="00D809D0"/>
    <w:rsid w:val="00D9249D"/>
    <w:rsid w:val="00D974ED"/>
    <w:rsid w:val="00DA0616"/>
    <w:rsid w:val="00DA1C7C"/>
    <w:rsid w:val="00DC0FF6"/>
    <w:rsid w:val="00DC3A89"/>
    <w:rsid w:val="00DD3F65"/>
    <w:rsid w:val="00DD7F9B"/>
    <w:rsid w:val="00DE2D70"/>
    <w:rsid w:val="00DE2DE1"/>
    <w:rsid w:val="00DE727B"/>
    <w:rsid w:val="00DF2686"/>
    <w:rsid w:val="00DF46B9"/>
    <w:rsid w:val="00DF63BE"/>
    <w:rsid w:val="00E06CF2"/>
    <w:rsid w:val="00E136DE"/>
    <w:rsid w:val="00E2744D"/>
    <w:rsid w:val="00E358D7"/>
    <w:rsid w:val="00E37AFB"/>
    <w:rsid w:val="00E4044C"/>
    <w:rsid w:val="00E43196"/>
    <w:rsid w:val="00E51270"/>
    <w:rsid w:val="00E600AC"/>
    <w:rsid w:val="00E614F4"/>
    <w:rsid w:val="00E628F8"/>
    <w:rsid w:val="00E70584"/>
    <w:rsid w:val="00E77AC5"/>
    <w:rsid w:val="00E85D54"/>
    <w:rsid w:val="00E87139"/>
    <w:rsid w:val="00E87A12"/>
    <w:rsid w:val="00E87C07"/>
    <w:rsid w:val="00E94589"/>
    <w:rsid w:val="00E95BB0"/>
    <w:rsid w:val="00EA35BC"/>
    <w:rsid w:val="00EA71C6"/>
    <w:rsid w:val="00EB2282"/>
    <w:rsid w:val="00EB496B"/>
    <w:rsid w:val="00EB7E7B"/>
    <w:rsid w:val="00EC19B4"/>
    <w:rsid w:val="00ED4675"/>
    <w:rsid w:val="00ED4B17"/>
    <w:rsid w:val="00EE11B2"/>
    <w:rsid w:val="00EE476D"/>
    <w:rsid w:val="00EE4E82"/>
    <w:rsid w:val="00EF1034"/>
    <w:rsid w:val="00EF3735"/>
    <w:rsid w:val="00F001D7"/>
    <w:rsid w:val="00F01A74"/>
    <w:rsid w:val="00F01FA6"/>
    <w:rsid w:val="00F07E8D"/>
    <w:rsid w:val="00F23965"/>
    <w:rsid w:val="00F2468F"/>
    <w:rsid w:val="00F27699"/>
    <w:rsid w:val="00F32A08"/>
    <w:rsid w:val="00F33BB9"/>
    <w:rsid w:val="00F45BF2"/>
    <w:rsid w:val="00F50CEF"/>
    <w:rsid w:val="00F54224"/>
    <w:rsid w:val="00F63A41"/>
    <w:rsid w:val="00F722AA"/>
    <w:rsid w:val="00F72598"/>
    <w:rsid w:val="00F8342C"/>
    <w:rsid w:val="00F8520F"/>
    <w:rsid w:val="00F85B6C"/>
    <w:rsid w:val="00FA40C9"/>
    <w:rsid w:val="00FA6B4F"/>
    <w:rsid w:val="00FD7958"/>
    <w:rsid w:val="00FE15E9"/>
    <w:rsid w:val="00FE2B55"/>
    <w:rsid w:val="00FE2F8B"/>
    <w:rsid w:val="00FE4202"/>
    <w:rsid w:val="00FE7AB0"/>
    <w:rsid w:val="00FF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CA735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25888"/>
    <w:pPr>
      <w:keepNext/>
      <w:spacing w:before="240" w:after="60" w:line="288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link w:val="Heading2Char"/>
    <w:qFormat/>
    <w:rsid w:val="00225888"/>
    <w:pPr>
      <w:keepNext/>
      <w:spacing w:before="240" w:after="60" w:line="288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5888"/>
    <w:rPr>
      <w:rFonts w:ascii="Arial" w:eastAsia="Times New Roman" w:hAnsi="Arial" w:cs="Arial"/>
      <w:b/>
      <w:bCs/>
      <w:kern w:val="32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rsid w:val="00225888"/>
    <w:rPr>
      <w:rFonts w:ascii="Arial" w:eastAsia="Times New Roman" w:hAnsi="Arial" w:cs="Arial"/>
      <w:b/>
      <w:bCs/>
      <w:i/>
      <w:iCs/>
      <w:sz w:val="28"/>
      <w:szCs w:val="28"/>
      <w:lang w:val="de-DE"/>
    </w:rPr>
  </w:style>
  <w:style w:type="paragraph" w:customStyle="1" w:styleId="Comment">
    <w:name w:val="Comment"/>
    <w:basedOn w:val="Normal"/>
    <w:next w:val="Reply"/>
    <w:link w:val="CommentZchn"/>
    <w:qFormat/>
    <w:rsid w:val="006009F6"/>
    <w:pPr>
      <w:spacing w:before="360" w:after="120" w:line="288" w:lineRule="auto"/>
      <w:contextualSpacing/>
      <w:jc w:val="both"/>
    </w:pPr>
    <w:rPr>
      <w:rFonts w:ascii="Times" w:eastAsia="Times New Roman" w:hAnsi="Times" w:cs="Times New Roman"/>
      <w:color w:val="0000FF"/>
    </w:rPr>
  </w:style>
  <w:style w:type="character" w:customStyle="1" w:styleId="CommentZchn">
    <w:name w:val="Comment Zchn"/>
    <w:basedOn w:val="DefaultParagraphFont"/>
    <w:link w:val="Comment"/>
    <w:rsid w:val="006009F6"/>
    <w:rPr>
      <w:rFonts w:ascii="Times" w:eastAsia="Times New Roman" w:hAnsi="Times" w:cs="Times New Roman"/>
      <w:color w:val="0000FF"/>
    </w:rPr>
  </w:style>
  <w:style w:type="character" w:styleId="Hyperlink">
    <w:name w:val="Hyperlink"/>
    <w:basedOn w:val="DefaultParagraphFont"/>
    <w:uiPriority w:val="99"/>
    <w:unhideWhenUsed/>
    <w:rsid w:val="006823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234C"/>
    <w:rPr>
      <w:color w:val="800080" w:themeColor="followedHyperlink"/>
      <w:u w:val="single"/>
    </w:rPr>
  </w:style>
  <w:style w:type="paragraph" w:customStyle="1" w:styleId="Cited">
    <w:name w:val="Cited"/>
    <w:basedOn w:val="Normal"/>
    <w:next w:val="Normal"/>
    <w:link w:val="CitedZeichen"/>
    <w:qFormat/>
    <w:rsid w:val="006009F6"/>
    <w:pPr>
      <w:spacing w:before="120" w:after="240" w:line="288" w:lineRule="auto"/>
      <w:ind w:left="567"/>
      <w:jc w:val="both"/>
    </w:pPr>
    <w:rPr>
      <w:rFonts w:ascii="Times" w:eastAsia="Times New Roman" w:hAnsi="Times" w:cs="Times New Roman"/>
      <w:i/>
    </w:rPr>
  </w:style>
  <w:style w:type="character" w:customStyle="1" w:styleId="CitedZeichen">
    <w:name w:val="Cited Zeichen"/>
    <w:basedOn w:val="DefaultParagraphFont"/>
    <w:link w:val="Cited"/>
    <w:rsid w:val="006009F6"/>
    <w:rPr>
      <w:rFonts w:ascii="Times" w:eastAsia="Times New Roman" w:hAnsi="Times" w:cs="Times New Roman"/>
      <w:i/>
    </w:rPr>
  </w:style>
  <w:style w:type="paragraph" w:customStyle="1" w:styleId="Reply">
    <w:name w:val="Reply"/>
    <w:basedOn w:val="Normal"/>
    <w:qFormat/>
    <w:rsid w:val="006727F0"/>
    <w:pPr>
      <w:spacing w:after="240" w:line="288" w:lineRule="auto"/>
      <w:contextualSpacing/>
      <w:jc w:val="both"/>
    </w:pPr>
    <w:rPr>
      <w:rFonts w:ascii="Times" w:hAnsi="Times"/>
      <w:lang w:val="en-GB"/>
    </w:rPr>
  </w:style>
  <w:style w:type="paragraph" w:customStyle="1" w:styleId="Private-Comment">
    <w:name w:val="Private-Comment"/>
    <w:basedOn w:val="Reply"/>
    <w:qFormat/>
    <w:rsid w:val="006009F6"/>
    <w:rPr>
      <w:color w:val="008000"/>
      <w:lang w:val="en-US"/>
    </w:rPr>
  </w:style>
  <w:style w:type="character" w:styleId="PlaceholderText">
    <w:name w:val="Placeholder Text"/>
    <w:basedOn w:val="DefaultParagraphFont"/>
    <w:uiPriority w:val="99"/>
    <w:semiHidden/>
    <w:rsid w:val="008A2B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0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42143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143"/>
  </w:style>
  <w:style w:type="paragraph" w:styleId="Footer">
    <w:name w:val="footer"/>
    <w:basedOn w:val="Normal"/>
    <w:link w:val="FooterChar"/>
    <w:uiPriority w:val="99"/>
    <w:unhideWhenUsed/>
    <w:rsid w:val="00D42143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143"/>
  </w:style>
  <w:style w:type="character" w:styleId="PageNumber">
    <w:name w:val="page number"/>
    <w:basedOn w:val="DefaultParagraphFont"/>
    <w:uiPriority w:val="99"/>
    <w:semiHidden/>
    <w:unhideWhenUsed/>
    <w:rsid w:val="00D42143"/>
  </w:style>
  <w:style w:type="paragraph" w:styleId="NormalWeb">
    <w:name w:val="Normal (Web)"/>
    <w:basedOn w:val="Normal"/>
    <w:uiPriority w:val="99"/>
    <w:semiHidden/>
    <w:unhideWhenUsed/>
    <w:rsid w:val="004B5167"/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4E717C"/>
  </w:style>
  <w:style w:type="character" w:styleId="LineNumber">
    <w:name w:val="line number"/>
    <w:basedOn w:val="DefaultParagraphFont"/>
    <w:uiPriority w:val="99"/>
    <w:semiHidden/>
    <w:unhideWhenUsed/>
    <w:rsid w:val="00AF7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1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0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4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cloud.r-project.org/src/contrib/survivalsvm_0.0.3.tar.gz" TargetMode="External"/><Relationship Id="rId9" Type="http://schemas.openxmlformats.org/officeDocument/2006/relationships/hyperlink" Target="http://sgf.sv/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DF772B-8958-4346-BEF4-E329FA1AE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2692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Point-by-point reply to the reviewer comments</vt:lpstr>
      <vt:lpstr>    Main Reviewer</vt:lpstr>
      <vt:lpstr>    Minor Grammatical suggestions</vt:lpstr>
    </vt:vector>
  </TitlesOfParts>
  <Company>IMBS Lübeck</Company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Wright</dc:creator>
  <cp:keywords/>
  <dc:description/>
  <cp:lastModifiedBy>Microsoft Office User</cp:lastModifiedBy>
  <cp:revision>2</cp:revision>
  <cp:lastPrinted>2015-05-12T11:30:00Z</cp:lastPrinted>
  <dcterms:created xsi:type="dcterms:W3CDTF">2018-01-05T16:13:00Z</dcterms:created>
  <dcterms:modified xsi:type="dcterms:W3CDTF">2018-01-05T16:13:00Z</dcterms:modified>
</cp:coreProperties>
</file>